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1A0C" w14:textId="5C6B93E6" w:rsidR="008E58C0" w:rsidRDefault="008E58C0" w:rsidP="009B7DDE">
      <w:pPr>
        <w:ind w:left="720" w:hanging="360"/>
        <w:jc w:val="center"/>
        <w:rPr>
          <w:b/>
          <w:bCs/>
          <w:color w:val="C00000"/>
          <w:sz w:val="48"/>
          <w:szCs w:val="48"/>
          <w:u w:val="single"/>
        </w:rPr>
      </w:pPr>
      <w:r w:rsidRPr="009B7DDE">
        <w:rPr>
          <w:b/>
          <w:bCs/>
          <w:color w:val="C00000"/>
          <w:sz w:val="48"/>
          <w:szCs w:val="48"/>
          <w:u w:val="single"/>
        </w:rPr>
        <w:t>Fraud Detection and Analysis</w:t>
      </w:r>
    </w:p>
    <w:p w14:paraId="465FE82D" w14:textId="77777777" w:rsidR="009B7DDE" w:rsidRPr="009B7DDE" w:rsidRDefault="009B7DDE" w:rsidP="009B7DDE">
      <w:pPr>
        <w:ind w:left="720" w:hanging="360"/>
        <w:jc w:val="center"/>
        <w:rPr>
          <w:b/>
          <w:bCs/>
          <w:color w:val="C00000"/>
          <w:sz w:val="48"/>
          <w:szCs w:val="48"/>
          <w:u w:val="single"/>
        </w:rPr>
      </w:pPr>
    </w:p>
    <w:p w14:paraId="21C4C8D4" w14:textId="196DA289" w:rsidR="00114CDF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are the patterns or trends in fraudulent transactions (is_fraud) based on merchant category, transaction amount, or geolocation?</w:t>
      </w:r>
    </w:p>
    <w:p w14:paraId="66680022" w14:textId="77777777" w:rsidR="008D43C1" w:rsidRPr="009B7DDE" w:rsidRDefault="008D43C1" w:rsidP="008D43C1">
      <w:pPr>
        <w:rPr>
          <w:color w:val="156082" w:themeColor="accent1"/>
          <w:sz w:val="24"/>
          <w:szCs w:val="24"/>
        </w:rPr>
      </w:pPr>
    </w:p>
    <w:p w14:paraId="486ED6D6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SELECT </w:t>
      </w:r>
    </w:p>
    <w:p w14:paraId="5F34A934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category AS Merchant_Category,</w:t>
      </w:r>
    </w:p>
    <w:p w14:paraId="024C2B74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COUNT(*) AS Total_Transactions,</w:t>
      </w:r>
    </w:p>
    <w:p w14:paraId="3F2BA269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SUM(CASE WHEN is_fraud = 1 THEN 1 ELSE 0 END) AS Fraudulent_Transactions,</w:t>
      </w:r>
    </w:p>
    <w:p w14:paraId="08026281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ROUND((SUM(CASE WHEN is_fraud = 1 THEN 1 ELSE 0 END) * 100.0) / COUNT(*), 2) AS Fraud_Percentage,</w:t>
      </w:r>
    </w:p>
    <w:p w14:paraId="5E899680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AVG(amt) AS Average_Transaction_Amount,</w:t>
      </w:r>
    </w:p>
    <w:p w14:paraId="5F5F89B6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AVG(CASE WHEN is_fraud = 1 THEN amt ELSE NULL END) AS Avg_Fraudulent_Transaction_Amount,</w:t>
      </w:r>
    </w:p>
    <w:p w14:paraId="6F32E375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MIN(merch_lat) AS Min_Latitude,</w:t>
      </w:r>
    </w:p>
    <w:p w14:paraId="0E4CDF44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MAX(merch_lat) AS Max_Latitude,</w:t>
      </w:r>
    </w:p>
    <w:p w14:paraId="361DEC93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MIN(merch_long) AS Min_Longitude,</w:t>
      </w:r>
    </w:p>
    <w:p w14:paraId="35099813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MAX(merch_long) AS Max_Longitude </w:t>
      </w:r>
    </w:p>
    <w:p w14:paraId="4C1BCE1E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FROM [Financial_Data_Analysis].[dbo].[credit_card_transactions]</w:t>
      </w:r>
    </w:p>
    <w:p w14:paraId="61BF3E19" w14:textId="77777777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GROUP BY category</w:t>
      </w:r>
    </w:p>
    <w:p w14:paraId="56C4D5A3" w14:textId="00BE1FD3" w:rsidR="008D43C1" w:rsidRPr="009B7DDE" w:rsidRDefault="008D43C1" w:rsidP="008D43C1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ORDER BY Fraud_Percentage DESC;</w:t>
      </w:r>
    </w:p>
    <w:p w14:paraId="16B7B20D" w14:textId="77777777" w:rsidR="00DC0889" w:rsidRPr="009B7DDE" w:rsidRDefault="00DC0889" w:rsidP="008D43C1">
      <w:pPr>
        <w:rPr>
          <w:color w:val="156082" w:themeColor="accent1"/>
          <w:sz w:val="24"/>
          <w:szCs w:val="24"/>
        </w:rPr>
      </w:pPr>
    </w:p>
    <w:p w14:paraId="6089D0DC" w14:textId="77777777" w:rsidR="00DC0889" w:rsidRDefault="00DC0889" w:rsidP="008D43C1">
      <w:pPr>
        <w:rPr>
          <w:color w:val="156082" w:themeColor="accent1"/>
          <w:sz w:val="24"/>
          <w:szCs w:val="24"/>
        </w:rPr>
      </w:pPr>
    </w:p>
    <w:p w14:paraId="00408FA8" w14:textId="77777777" w:rsidR="009B7DDE" w:rsidRDefault="009B7DDE" w:rsidP="008D43C1">
      <w:pPr>
        <w:rPr>
          <w:color w:val="156082" w:themeColor="accent1"/>
          <w:sz w:val="24"/>
          <w:szCs w:val="24"/>
        </w:rPr>
      </w:pPr>
    </w:p>
    <w:p w14:paraId="26BEB8DF" w14:textId="77777777" w:rsidR="009B7DDE" w:rsidRDefault="009B7DDE" w:rsidP="008D43C1">
      <w:pPr>
        <w:rPr>
          <w:color w:val="156082" w:themeColor="accent1"/>
          <w:sz w:val="24"/>
          <w:szCs w:val="24"/>
        </w:rPr>
      </w:pPr>
    </w:p>
    <w:p w14:paraId="5A294EB0" w14:textId="77777777" w:rsidR="009B7DDE" w:rsidRDefault="009B7DDE" w:rsidP="008D43C1">
      <w:pPr>
        <w:rPr>
          <w:color w:val="156082" w:themeColor="accent1"/>
          <w:sz w:val="24"/>
          <w:szCs w:val="24"/>
        </w:rPr>
      </w:pPr>
    </w:p>
    <w:p w14:paraId="3EB5B594" w14:textId="0780F4D2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lastRenderedPageBreak/>
        <w:t>Are there specific merchants or zip codes with a high concentration of fraudulent transactions?</w:t>
      </w:r>
    </w:p>
    <w:p w14:paraId="041D560F" w14:textId="77777777" w:rsidR="00DC0889" w:rsidRPr="009B7DDE" w:rsidRDefault="00DC0889" w:rsidP="00DC0889">
      <w:pPr>
        <w:rPr>
          <w:color w:val="156082" w:themeColor="accent1"/>
          <w:sz w:val="24"/>
          <w:szCs w:val="24"/>
        </w:rPr>
      </w:pPr>
    </w:p>
    <w:p w14:paraId="4B47B5A7" w14:textId="77777777" w:rsidR="00437096" w:rsidRPr="009B7DDE" w:rsidRDefault="00437096" w:rsidP="00437096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SELECT Merchant, Zip,</w:t>
      </w:r>
    </w:p>
    <w:p w14:paraId="19109BAA" w14:textId="77777777" w:rsidR="00437096" w:rsidRPr="009B7DDE" w:rsidRDefault="00437096" w:rsidP="00437096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SUM(CASE WHEN is_fraud = 1 THEN 1 ELSE 0 END) AS Fraudulent_Transactions</w:t>
      </w:r>
    </w:p>
    <w:p w14:paraId="2D3093FD" w14:textId="77777777" w:rsidR="00437096" w:rsidRPr="009B7DDE" w:rsidRDefault="00437096" w:rsidP="00437096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FROM [Financial_Data_Analysis].[dbo].[credit_card_transactions]</w:t>
      </w:r>
    </w:p>
    <w:p w14:paraId="3BAA1279" w14:textId="77777777" w:rsidR="00437096" w:rsidRPr="009B7DDE" w:rsidRDefault="00437096" w:rsidP="00437096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GROUP BY Merchant, Zip</w:t>
      </w:r>
    </w:p>
    <w:p w14:paraId="73FFC524" w14:textId="06938354" w:rsidR="00437096" w:rsidRDefault="00437096" w:rsidP="00437096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ORDER BY Fraudulent_Transactions DESC</w:t>
      </w:r>
    </w:p>
    <w:p w14:paraId="5169302E" w14:textId="77777777" w:rsidR="009B7DDE" w:rsidRPr="009B7DDE" w:rsidRDefault="009B7DDE" w:rsidP="00437096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2D23A211" w14:textId="47C92DFA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is the average transaction amount (amt) for fraud vs. non-fraud transactions?</w:t>
      </w:r>
    </w:p>
    <w:p w14:paraId="104DDBE5" w14:textId="77777777" w:rsidR="00CE1CEA" w:rsidRPr="009B7DDE" w:rsidRDefault="00CE1CEA" w:rsidP="00CE1CEA">
      <w:pPr>
        <w:rPr>
          <w:color w:val="156082" w:themeColor="accent1"/>
          <w:sz w:val="24"/>
          <w:szCs w:val="24"/>
        </w:rPr>
      </w:pPr>
    </w:p>
    <w:p w14:paraId="354276AB" w14:textId="77777777" w:rsidR="00CE1CEA" w:rsidRPr="009B7DDE" w:rsidRDefault="00CE1CEA" w:rsidP="00CE1CEA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SELECT </w:t>
      </w:r>
    </w:p>
    <w:p w14:paraId="51CF48AD" w14:textId="77777777" w:rsidR="00CE1CEA" w:rsidRPr="009B7DDE" w:rsidRDefault="00CE1CEA" w:rsidP="00CE1CEA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AVG(amt) AS Average_Transaction_Amount,</w:t>
      </w:r>
    </w:p>
    <w:p w14:paraId="1823E46D" w14:textId="77777777" w:rsidR="00CE1CEA" w:rsidRPr="009B7DDE" w:rsidRDefault="00CE1CEA" w:rsidP="00CE1CEA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AVG(CASE WHEN is_fraud = 1 THEN amt ELSE NULL END) AS Avg_Fraudulent_Transaction_Amount,</w:t>
      </w:r>
    </w:p>
    <w:p w14:paraId="33FED954" w14:textId="77777777" w:rsidR="00CE1CEA" w:rsidRPr="009B7DDE" w:rsidRDefault="00CE1CEA" w:rsidP="00CE1CEA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AVG(CASE WHEN is_fraud = 0 THEN amt ELSE NULL END) AS Avg_NonFraudulent_Transaction_Amount</w:t>
      </w:r>
    </w:p>
    <w:p w14:paraId="40473B80" w14:textId="52E43A0A" w:rsidR="00CE1CEA" w:rsidRPr="009B7DDE" w:rsidRDefault="00CE1CEA" w:rsidP="00CE1CEA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FROM [Financial_Data_Analysis].[dbo].[credit_card_transactions];</w:t>
      </w:r>
    </w:p>
    <w:p w14:paraId="29BF8C89" w14:textId="77777777" w:rsidR="00CE1CEA" w:rsidRPr="009B7DDE" w:rsidRDefault="00CE1CEA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21826EFC" w14:textId="77777777" w:rsidR="00F31213" w:rsidRDefault="00F31213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20712104" w14:textId="77777777" w:rsidR="009B7DDE" w:rsidRDefault="009B7DDE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0A6DC83C" w14:textId="77777777" w:rsidR="009B7DDE" w:rsidRDefault="009B7DDE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1D807678" w14:textId="77777777" w:rsidR="009B7DDE" w:rsidRDefault="009B7DDE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0F8E2D2E" w14:textId="77777777" w:rsidR="009B7DDE" w:rsidRPr="009B7DDE" w:rsidRDefault="009B7DDE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553EF1D4" w14:textId="104085BA" w:rsidR="00F31213" w:rsidRPr="009B7DDE" w:rsidRDefault="00F31213" w:rsidP="009B7DDE">
      <w:pPr>
        <w:pStyle w:val="ListParagraph"/>
        <w:jc w:val="center"/>
        <w:rPr>
          <w:b/>
          <w:bCs/>
          <w:color w:val="C00000"/>
          <w:sz w:val="48"/>
          <w:szCs w:val="48"/>
          <w:u w:val="single"/>
        </w:rPr>
      </w:pPr>
      <w:r w:rsidRPr="009B7DDE">
        <w:rPr>
          <w:b/>
          <w:bCs/>
          <w:color w:val="C00000"/>
          <w:sz w:val="48"/>
          <w:szCs w:val="48"/>
          <w:u w:val="single"/>
        </w:rPr>
        <w:t>Customer Demographics Insights</w:t>
      </w:r>
    </w:p>
    <w:p w14:paraId="0C01AE2C" w14:textId="77777777" w:rsidR="00CE1CEA" w:rsidRPr="009B7DDE" w:rsidRDefault="00CE1CEA" w:rsidP="00F31213">
      <w:pPr>
        <w:pStyle w:val="ListParagraph"/>
        <w:rPr>
          <w:color w:val="156082" w:themeColor="accent1"/>
          <w:sz w:val="24"/>
          <w:szCs w:val="24"/>
        </w:rPr>
      </w:pPr>
    </w:p>
    <w:p w14:paraId="4C382FF6" w14:textId="77777777" w:rsidR="00CE1CEA" w:rsidRPr="009B7DDE" w:rsidRDefault="00CE1CEA" w:rsidP="00F31213">
      <w:pPr>
        <w:pStyle w:val="ListParagraph"/>
        <w:rPr>
          <w:color w:val="156082" w:themeColor="accent1"/>
          <w:sz w:val="24"/>
          <w:szCs w:val="24"/>
        </w:rPr>
      </w:pPr>
    </w:p>
    <w:p w14:paraId="28709393" w14:textId="77777777" w:rsidR="00F31213" w:rsidRPr="009B7DDE" w:rsidRDefault="00F31213" w:rsidP="00F31213">
      <w:pPr>
        <w:pStyle w:val="ListParagraph"/>
        <w:rPr>
          <w:color w:val="156082" w:themeColor="accent1"/>
          <w:sz w:val="24"/>
          <w:szCs w:val="24"/>
        </w:rPr>
      </w:pPr>
    </w:p>
    <w:p w14:paraId="79FC4178" w14:textId="14F4C238" w:rsidR="0077482D" w:rsidRPr="009B7DDE" w:rsidRDefault="003A7880" w:rsidP="0077482D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 xml:space="preserve">How does gender </w:t>
      </w:r>
      <w:r w:rsidR="00002D7C" w:rsidRPr="009B7DDE">
        <w:rPr>
          <w:color w:val="000000" w:themeColor="text1"/>
          <w:sz w:val="24"/>
          <w:szCs w:val="24"/>
        </w:rPr>
        <w:t>(gender)</w:t>
      </w:r>
      <w:r w:rsidRPr="009B7DDE">
        <w:rPr>
          <w:color w:val="000000" w:themeColor="text1"/>
          <w:sz w:val="24"/>
          <w:szCs w:val="24"/>
        </w:rPr>
        <w:t>correlate with transaction categories</w:t>
      </w:r>
      <w:r w:rsidR="00002D7C" w:rsidRPr="009B7DDE">
        <w:rPr>
          <w:color w:val="000000" w:themeColor="text1"/>
          <w:sz w:val="24"/>
          <w:szCs w:val="24"/>
        </w:rPr>
        <w:t>(category)</w:t>
      </w:r>
      <w:r w:rsidRPr="009B7DDE">
        <w:rPr>
          <w:color w:val="000000" w:themeColor="text1"/>
          <w:sz w:val="24"/>
          <w:szCs w:val="24"/>
        </w:rPr>
        <w:t xml:space="preserve"> and amounts</w:t>
      </w:r>
      <w:r w:rsidR="00002D7C" w:rsidRPr="009B7DDE">
        <w:rPr>
          <w:color w:val="000000" w:themeColor="text1"/>
          <w:sz w:val="24"/>
          <w:szCs w:val="24"/>
        </w:rPr>
        <w:t>(amt)</w:t>
      </w:r>
      <w:r w:rsidRPr="009B7DDE">
        <w:rPr>
          <w:color w:val="000000" w:themeColor="text1"/>
          <w:sz w:val="24"/>
          <w:szCs w:val="24"/>
        </w:rPr>
        <w:t>?</w:t>
      </w:r>
    </w:p>
    <w:p w14:paraId="795B539A" w14:textId="77777777" w:rsidR="0077482D" w:rsidRPr="009B7DDE" w:rsidRDefault="0077482D" w:rsidP="0077482D">
      <w:pPr>
        <w:rPr>
          <w:color w:val="156082" w:themeColor="accent1"/>
          <w:sz w:val="24"/>
          <w:szCs w:val="24"/>
        </w:rPr>
      </w:pPr>
    </w:p>
    <w:p w14:paraId="3FA3395A" w14:textId="77777777" w:rsidR="0077482D" w:rsidRPr="009B7DDE" w:rsidRDefault="0077482D" w:rsidP="0077482D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SELECT gender, category,</w:t>
      </w:r>
    </w:p>
    <w:p w14:paraId="73DBF5A7" w14:textId="77777777" w:rsidR="0077482D" w:rsidRPr="009B7DDE" w:rsidRDefault="0077482D" w:rsidP="0077482D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COUNT(*) AS Total_Transactions,</w:t>
      </w:r>
    </w:p>
    <w:p w14:paraId="586BFE34" w14:textId="77777777" w:rsidR="0077482D" w:rsidRPr="009B7DDE" w:rsidRDefault="0077482D" w:rsidP="0077482D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AVG(amt) AS Average_Transaction_Amount,</w:t>
      </w:r>
    </w:p>
    <w:p w14:paraId="4203F884" w14:textId="77777777" w:rsidR="0077482D" w:rsidRPr="009B7DDE" w:rsidRDefault="0077482D" w:rsidP="0077482D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SUM(amt) AS Total_Transaction_Amount</w:t>
      </w:r>
    </w:p>
    <w:p w14:paraId="2D61C1D0" w14:textId="77777777" w:rsidR="0077482D" w:rsidRPr="009B7DDE" w:rsidRDefault="0077482D" w:rsidP="0077482D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FROM [Financial_Data_Analysis].[dbo].[credit_card_transactions]</w:t>
      </w:r>
    </w:p>
    <w:p w14:paraId="1A550495" w14:textId="77777777" w:rsidR="0077482D" w:rsidRPr="009B7DDE" w:rsidRDefault="0077482D" w:rsidP="0077482D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GROUP BY gender, category</w:t>
      </w:r>
    </w:p>
    <w:p w14:paraId="1819BB2C" w14:textId="4A9D8E90" w:rsidR="0077482D" w:rsidRPr="009B7DDE" w:rsidRDefault="0077482D" w:rsidP="0077482D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9B7DDE">
        <w:rPr>
          <w:rFonts w:ascii="Times New Roman" w:hAnsi="Times New Roman" w:cs="Times New Roman"/>
          <w:color w:val="156082" w:themeColor="accent1"/>
          <w:sz w:val="28"/>
          <w:szCs w:val="28"/>
        </w:rPr>
        <w:t>ORDER BY gender, category;</w:t>
      </w:r>
    </w:p>
    <w:p w14:paraId="796B488E" w14:textId="77777777" w:rsidR="0077482D" w:rsidRPr="009B7DDE" w:rsidRDefault="0077482D" w:rsidP="0077482D">
      <w:pPr>
        <w:rPr>
          <w:color w:val="156082" w:themeColor="accent1"/>
          <w:sz w:val="24"/>
          <w:szCs w:val="24"/>
        </w:rPr>
      </w:pPr>
    </w:p>
    <w:p w14:paraId="4AC69595" w14:textId="77777777" w:rsidR="0077482D" w:rsidRPr="009B7DDE" w:rsidRDefault="0077482D" w:rsidP="0077482D">
      <w:pPr>
        <w:rPr>
          <w:color w:val="156082" w:themeColor="accent1"/>
          <w:sz w:val="24"/>
          <w:szCs w:val="24"/>
        </w:rPr>
      </w:pPr>
    </w:p>
    <w:p w14:paraId="33E77933" w14:textId="6878DC12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 xml:space="preserve">Which job roles </w:t>
      </w:r>
      <w:r w:rsidR="00A648F9" w:rsidRPr="009B7DDE">
        <w:rPr>
          <w:color w:val="000000" w:themeColor="text1"/>
          <w:sz w:val="24"/>
          <w:szCs w:val="24"/>
        </w:rPr>
        <w:t xml:space="preserve">(job) </w:t>
      </w:r>
      <w:r w:rsidRPr="009B7DDE">
        <w:rPr>
          <w:color w:val="000000" w:themeColor="text1"/>
          <w:sz w:val="24"/>
          <w:szCs w:val="24"/>
        </w:rPr>
        <w:t>are associated with the highest average transaction amounts?</w:t>
      </w:r>
    </w:p>
    <w:p w14:paraId="5E7A0662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</w:p>
    <w:p w14:paraId="5B60B8E1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SELECT  TOP 1 Job, Avg(Amt) AS Average_Transaction_Amount</w:t>
      </w:r>
    </w:p>
    <w:p w14:paraId="28A163A9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[Financial_Data_Analysis].[dbo].[credit_card_transactions]</w:t>
      </w:r>
    </w:p>
    <w:p w14:paraId="52790EA7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Job</w:t>
      </w:r>
    </w:p>
    <w:p w14:paraId="503C3070" w14:textId="093408B8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Average_Transaction_Amount DESC;</w:t>
      </w:r>
    </w:p>
    <w:p w14:paraId="6D741984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</w:p>
    <w:p w14:paraId="1DA4C32F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</w:p>
    <w:p w14:paraId="4135D2CE" w14:textId="75A048B3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is the age distribution</w:t>
      </w:r>
      <w:r w:rsidR="00850339" w:rsidRPr="009B7DDE">
        <w:rPr>
          <w:color w:val="000000" w:themeColor="text1"/>
          <w:sz w:val="24"/>
          <w:szCs w:val="24"/>
        </w:rPr>
        <w:t>(calculated from dob)</w:t>
      </w:r>
      <w:r w:rsidRPr="009B7DDE">
        <w:rPr>
          <w:color w:val="000000" w:themeColor="text1"/>
          <w:sz w:val="24"/>
          <w:szCs w:val="24"/>
        </w:rPr>
        <w:t xml:space="preserve"> of customers engaging in transactions for different categories?</w:t>
      </w:r>
    </w:p>
    <w:p w14:paraId="46B0B593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</w:p>
    <w:p w14:paraId="1C2E4C9C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373DB8C4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DATEDIFF(YEAR, dob, GETDATE()) AS Age, COUNT(*) AS Total_Count, </w:t>
      </w:r>
    </w:p>
    <w:p w14:paraId="55E6049A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ab/>
        <w:t xml:space="preserve"> Category, Sum(amt) AS Total_Amount</w:t>
      </w:r>
    </w:p>
    <w:p w14:paraId="744B7A22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[Financial_Data_Analysis].[dbo].[credit_card_transactions]</w:t>
      </w:r>
    </w:p>
    <w:p w14:paraId="0E9963AA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Category,DATEDIFF(YEAR, dob, GETDATE())</w:t>
      </w:r>
    </w:p>
    <w:p w14:paraId="587AB69B" w14:textId="2D91273B" w:rsidR="00E21C97" w:rsidRPr="009B7DDE" w:rsidRDefault="00E21C97" w:rsidP="00E21C9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Age, Total_Amount;</w:t>
      </w:r>
    </w:p>
    <w:p w14:paraId="0EFFA88A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</w:p>
    <w:p w14:paraId="4975CB72" w14:textId="77777777" w:rsidR="00E21C97" w:rsidRPr="009B7DDE" w:rsidRDefault="00E21C97" w:rsidP="00E21C97">
      <w:pPr>
        <w:rPr>
          <w:color w:val="156082" w:themeColor="accent1"/>
          <w:sz w:val="24"/>
          <w:szCs w:val="24"/>
        </w:rPr>
      </w:pPr>
    </w:p>
    <w:p w14:paraId="76785DFB" w14:textId="2838D9FA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Which cities</w:t>
      </w:r>
      <w:r w:rsidR="00056889" w:rsidRPr="009B7DDE">
        <w:rPr>
          <w:color w:val="000000" w:themeColor="text1"/>
          <w:sz w:val="24"/>
          <w:szCs w:val="24"/>
        </w:rPr>
        <w:t>(city)</w:t>
      </w:r>
      <w:r w:rsidRPr="009B7DDE">
        <w:rPr>
          <w:color w:val="000000" w:themeColor="text1"/>
          <w:sz w:val="24"/>
          <w:szCs w:val="24"/>
        </w:rPr>
        <w:t xml:space="preserve"> or states</w:t>
      </w:r>
      <w:r w:rsidR="00056889" w:rsidRPr="009B7DDE">
        <w:rPr>
          <w:color w:val="000000" w:themeColor="text1"/>
          <w:sz w:val="24"/>
          <w:szCs w:val="24"/>
        </w:rPr>
        <w:t>(state)</w:t>
      </w:r>
      <w:r w:rsidRPr="009B7DDE">
        <w:rPr>
          <w:color w:val="000000" w:themeColor="text1"/>
          <w:sz w:val="24"/>
          <w:szCs w:val="24"/>
        </w:rPr>
        <w:t xml:space="preserve"> have the highest spending populations</w:t>
      </w:r>
      <w:r w:rsidR="009D316F" w:rsidRPr="009B7DDE">
        <w:rPr>
          <w:color w:val="000000" w:themeColor="text1"/>
          <w:sz w:val="24"/>
          <w:szCs w:val="24"/>
        </w:rPr>
        <w:t>(amt)</w:t>
      </w:r>
      <w:r w:rsidRPr="009B7DDE">
        <w:rPr>
          <w:color w:val="000000" w:themeColor="text1"/>
          <w:sz w:val="24"/>
          <w:szCs w:val="24"/>
        </w:rPr>
        <w:t>, and how does that relate to city population</w:t>
      </w:r>
      <w:r w:rsidR="00B856EC" w:rsidRPr="009B7DDE">
        <w:rPr>
          <w:color w:val="000000" w:themeColor="text1"/>
          <w:sz w:val="24"/>
          <w:szCs w:val="24"/>
        </w:rPr>
        <w:t>(city_pop)</w:t>
      </w:r>
      <w:r w:rsidRPr="009B7DDE">
        <w:rPr>
          <w:color w:val="000000" w:themeColor="text1"/>
          <w:sz w:val="24"/>
          <w:szCs w:val="24"/>
        </w:rPr>
        <w:t>?</w:t>
      </w:r>
    </w:p>
    <w:p w14:paraId="37840801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</w:p>
    <w:p w14:paraId="7B28ECD5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</w:p>
    <w:p w14:paraId="6C12997E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SELECT state, city, city_pop, sum(amt) as Total_Spending_Amount</w:t>
      </w:r>
    </w:p>
    <w:p w14:paraId="20976931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FROM [Financial_Data_Analysis].[dbo].[credit_card_transactions]</w:t>
      </w:r>
    </w:p>
    <w:p w14:paraId="6BAB3E5C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state, city, city_pop</w:t>
      </w:r>
    </w:p>
    <w:p w14:paraId="14D54017" w14:textId="23844D27" w:rsidR="004338E9" w:rsidRPr="009B7DDE" w:rsidRDefault="004338E9" w:rsidP="004338E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state, city_pop, Total_Spending_Amount</w:t>
      </w:r>
    </w:p>
    <w:p w14:paraId="5FBBB158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</w:p>
    <w:p w14:paraId="2057A2F4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</w:p>
    <w:p w14:paraId="447993E9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</w:p>
    <w:p w14:paraId="45B23887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</w:p>
    <w:p w14:paraId="739EE9B4" w14:textId="77777777" w:rsidR="004338E9" w:rsidRPr="009B7DDE" w:rsidRDefault="004338E9" w:rsidP="004338E9">
      <w:pPr>
        <w:rPr>
          <w:color w:val="156082" w:themeColor="accent1"/>
          <w:sz w:val="24"/>
          <w:szCs w:val="24"/>
        </w:rPr>
      </w:pPr>
    </w:p>
    <w:p w14:paraId="71F9B85B" w14:textId="60AA6830" w:rsidR="00B0255A" w:rsidRPr="009B7DDE" w:rsidRDefault="00B0255A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  <w:r w:rsidRPr="009B7DDE">
        <w:rPr>
          <w:b/>
          <w:bCs/>
          <w:color w:val="C00000"/>
          <w:sz w:val="48"/>
          <w:szCs w:val="48"/>
          <w:u w:val="single"/>
        </w:rPr>
        <w:t>Geographic and Merchant Analysis</w:t>
      </w:r>
    </w:p>
    <w:p w14:paraId="5435EF55" w14:textId="77777777" w:rsidR="004338E9" w:rsidRPr="009B7DDE" w:rsidRDefault="004338E9" w:rsidP="009B7DDE">
      <w:pPr>
        <w:jc w:val="center"/>
        <w:rPr>
          <w:color w:val="156082" w:themeColor="accent1"/>
          <w:sz w:val="24"/>
          <w:szCs w:val="24"/>
        </w:rPr>
      </w:pPr>
    </w:p>
    <w:p w14:paraId="4EE3100C" w14:textId="485E957A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Are there specific regions</w:t>
      </w:r>
      <w:r w:rsidR="00E42053" w:rsidRPr="009B7DDE">
        <w:rPr>
          <w:color w:val="000000" w:themeColor="text1"/>
          <w:sz w:val="24"/>
          <w:szCs w:val="24"/>
        </w:rPr>
        <w:t>(lat,long,city,zip,</w:t>
      </w:r>
      <w:r w:rsidR="00B52E02" w:rsidRPr="009B7DDE">
        <w:rPr>
          <w:color w:val="000000" w:themeColor="text1"/>
          <w:sz w:val="24"/>
          <w:szCs w:val="24"/>
        </w:rPr>
        <w:t>state)</w:t>
      </w:r>
      <w:r w:rsidRPr="009B7DDE">
        <w:rPr>
          <w:color w:val="000000" w:themeColor="text1"/>
          <w:sz w:val="24"/>
          <w:szCs w:val="24"/>
        </w:rPr>
        <w:t xml:space="preserve"> where particular transaction categories </w:t>
      </w:r>
      <w:r w:rsidR="00B52E02" w:rsidRPr="009B7DDE">
        <w:rPr>
          <w:color w:val="000000" w:themeColor="text1"/>
          <w:sz w:val="24"/>
          <w:szCs w:val="24"/>
        </w:rPr>
        <w:t>(category)</w:t>
      </w:r>
      <w:r w:rsidRPr="009B7DDE">
        <w:rPr>
          <w:color w:val="000000" w:themeColor="text1"/>
          <w:sz w:val="24"/>
          <w:szCs w:val="24"/>
        </w:rPr>
        <w:t>are more prevalent?</w:t>
      </w:r>
    </w:p>
    <w:p w14:paraId="796E48CF" w14:textId="77777777" w:rsidR="007932A0" w:rsidRPr="009B7DDE" w:rsidRDefault="007932A0" w:rsidP="00B0255A">
      <w:pPr>
        <w:rPr>
          <w:color w:val="156082" w:themeColor="accent1"/>
          <w:sz w:val="24"/>
          <w:szCs w:val="24"/>
        </w:rPr>
      </w:pPr>
    </w:p>
    <w:p w14:paraId="2249415F" w14:textId="77777777" w:rsidR="007932A0" w:rsidRPr="009B7DDE" w:rsidRDefault="007932A0" w:rsidP="007932A0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SELECT State,City, Lat, Long, Zip, Category, COUNT(*) AS Number_of_Transactions</w:t>
      </w:r>
    </w:p>
    <w:p w14:paraId="6F5D8DA9" w14:textId="77777777" w:rsidR="007932A0" w:rsidRPr="009B7DDE" w:rsidRDefault="007932A0" w:rsidP="007932A0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[Financial_Data_Analysis].[dbo].[credit_card_transactions]</w:t>
      </w:r>
    </w:p>
    <w:p w14:paraId="7310766A" w14:textId="77777777" w:rsidR="007932A0" w:rsidRPr="009B7DDE" w:rsidRDefault="007932A0" w:rsidP="007932A0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state,city, lat,long, zip,category</w:t>
      </w:r>
    </w:p>
    <w:p w14:paraId="7AE798FF" w14:textId="599BC19C" w:rsidR="007932A0" w:rsidRPr="009B7DDE" w:rsidRDefault="007932A0" w:rsidP="007932A0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Number_of_Transactions DESC, state DESC;</w:t>
      </w:r>
    </w:p>
    <w:p w14:paraId="3A03F949" w14:textId="77777777" w:rsidR="007932A0" w:rsidRPr="009B7DDE" w:rsidRDefault="007932A0" w:rsidP="007932A0">
      <w:pPr>
        <w:rPr>
          <w:color w:val="000000" w:themeColor="text1"/>
          <w:sz w:val="24"/>
          <w:szCs w:val="24"/>
        </w:rPr>
      </w:pPr>
    </w:p>
    <w:p w14:paraId="79E2A57D" w14:textId="0FFB04A8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How far are merchants</w:t>
      </w:r>
      <w:r w:rsidR="00B52E02" w:rsidRPr="009B7DDE">
        <w:rPr>
          <w:color w:val="000000" w:themeColor="text1"/>
          <w:sz w:val="24"/>
          <w:szCs w:val="24"/>
        </w:rPr>
        <w:t>(merch_lat, merch_long)</w:t>
      </w:r>
      <w:r w:rsidRPr="009B7DDE">
        <w:rPr>
          <w:color w:val="000000" w:themeColor="text1"/>
          <w:sz w:val="24"/>
          <w:szCs w:val="24"/>
        </w:rPr>
        <w:t xml:space="preserve"> from customer locations</w:t>
      </w:r>
      <w:r w:rsidR="007B1F9F" w:rsidRPr="009B7DDE">
        <w:rPr>
          <w:color w:val="000000" w:themeColor="text1"/>
          <w:sz w:val="24"/>
          <w:szCs w:val="24"/>
        </w:rPr>
        <w:t>(lat, long)</w:t>
      </w:r>
      <w:r w:rsidRPr="009B7DDE">
        <w:rPr>
          <w:color w:val="000000" w:themeColor="text1"/>
          <w:sz w:val="24"/>
          <w:szCs w:val="24"/>
        </w:rPr>
        <w:t>, and does the distance influence fraudulent activity or transaction amounts?</w:t>
      </w:r>
    </w:p>
    <w:p w14:paraId="7B3DBA0C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</w:p>
    <w:p w14:paraId="7300A49D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 </w:t>
      </w:r>
    </w:p>
    <w:p w14:paraId="7AB80667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   SQRT( POWER(111.1 * (merch_lat - lat), 2) + </w:t>
      </w:r>
    </w:p>
    <w:p w14:paraId="00DAA8DD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    POWER(111.1 * (merch_long - long), 2)</w:t>
      </w:r>
    </w:p>
    <w:p w14:paraId="5F8CDB1C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) AS Distance_KM,</w:t>
      </w:r>
    </w:p>
    <w:p w14:paraId="39BE9D30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SUM(CASE WHEN is_fraud = 1 THEN 1 ELSE 0 END) AS Fraudulent_Transactions,</w:t>
      </w:r>
    </w:p>
    <w:p w14:paraId="60A0FB79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COUNT(*) AS Total_Transactions,</w:t>
      </w:r>
    </w:p>
    <w:p w14:paraId="1ADC4446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AVG(amt) AS Average_Transaction_Amount</w:t>
      </w:r>
    </w:p>
    <w:p w14:paraId="0F33F9D0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[Financial_Data_Analysis].[dbo].[credit_card_transactions]</w:t>
      </w:r>
    </w:p>
    <w:p w14:paraId="580365DF" w14:textId="7777777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 merch_lat, merch_long, lat, long</w:t>
      </w:r>
    </w:p>
    <w:p w14:paraId="0F156672" w14:textId="1567F687" w:rsidR="00B417D1" w:rsidRPr="009B7DDE" w:rsidRDefault="00B417D1" w:rsidP="00B417D1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 Distance_KM;</w:t>
      </w:r>
    </w:p>
    <w:p w14:paraId="31E42E55" w14:textId="77777777" w:rsidR="00B417D1" w:rsidRPr="009B7DDE" w:rsidRDefault="00B417D1" w:rsidP="00B417D1">
      <w:pPr>
        <w:rPr>
          <w:color w:val="000000" w:themeColor="text1"/>
          <w:sz w:val="24"/>
          <w:szCs w:val="24"/>
        </w:rPr>
      </w:pPr>
    </w:p>
    <w:p w14:paraId="4A4A2C7D" w14:textId="6533B573" w:rsidR="00B867BC" w:rsidRPr="009B7DDE" w:rsidRDefault="003A7880" w:rsidP="00823339">
      <w:pPr>
        <w:pStyle w:val="ListParagraph"/>
        <w:numPr>
          <w:ilvl w:val="0"/>
          <w:numId w:val="1"/>
        </w:numPr>
        <w:ind w:left="360"/>
        <w:rPr>
          <w:color w:val="156082" w:themeColor="accen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are the top-performing merchants</w:t>
      </w:r>
      <w:r w:rsidR="00823339" w:rsidRPr="009B7DDE">
        <w:rPr>
          <w:color w:val="000000" w:themeColor="text1"/>
          <w:sz w:val="24"/>
          <w:szCs w:val="24"/>
        </w:rPr>
        <w:t>(merchant)</w:t>
      </w:r>
      <w:r w:rsidRPr="009B7DDE">
        <w:rPr>
          <w:color w:val="000000" w:themeColor="text1"/>
          <w:sz w:val="24"/>
          <w:szCs w:val="24"/>
        </w:rPr>
        <w:t xml:space="preserve"> by transaction volume or revenue</w:t>
      </w:r>
      <w:r w:rsidR="00823339" w:rsidRPr="009B7DDE">
        <w:rPr>
          <w:color w:val="000000" w:themeColor="text1"/>
          <w:sz w:val="24"/>
          <w:szCs w:val="24"/>
        </w:rPr>
        <w:t xml:space="preserve">   (amt)</w:t>
      </w:r>
      <w:r w:rsidRPr="009B7DDE">
        <w:rPr>
          <w:color w:val="000000" w:themeColor="text1"/>
          <w:sz w:val="24"/>
          <w:szCs w:val="24"/>
        </w:rPr>
        <w:t>?</w:t>
      </w:r>
    </w:p>
    <w:p w14:paraId="5369408C" w14:textId="77777777" w:rsidR="00B867BC" w:rsidRPr="009B7DDE" w:rsidRDefault="00B867BC" w:rsidP="00823339">
      <w:pPr>
        <w:ind w:left="360"/>
        <w:rPr>
          <w:del w:id="0" w:author="Surbhi Singh" w:date="2025-05-27T15:13:00Z" w16du:dateUtc="2025-05-27T09:43:00Z"/>
          <w:color w:val="156082" w:themeColor="accent1"/>
          <w:sz w:val="24"/>
          <w:szCs w:val="24"/>
        </w:rPr>
      </w:pPr>
    </w:p>
    <w:p w14:paraId="1A93DAA9" w14:textId="77777777" w:rsidR="00B867BC" w:rsidRPr="009B7DDE" w:rsidRDefault="00B867BC" w:rsidP="00B867BC">
      <w:pPr>
        <w:ind w:left="360"/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SELECT  Merchant, SUM(amt) AS Total_Transaction_Amount</w:t>
      </w:r>
    </w:p>
    <w:p w14:paraId="35383DD1" w14:textId="77777777" w:rsidR="00B867BC" w:rsidRPr="009B7DDE" w:rsidRDefault="00B867BC" w:rsidP="00B867BC">
      <w:pPr>
        <w:ind w:left="360"/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[Financial_Data_Analysis].[dbo].[credit_card_transactions]</w:t>
      </w:r>
    </w:p>
    <w:p w14:paraId="49A84C26" w14:textId="77777777" w:rsidR="00B867BC" w:rsidRPr="009B7DDE" w:rsidRDefault="00B867BC" w:rsidP="00B867BC">
      <w:pPr>
        <w:ind w:left="360"/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Merchant</w:t>
      </w:r>
    </w:p>
    <w:p w14:paraId="4E5D55E8" w14:textId="587E23BF" w:rsidR="00B867BC" w:rsidRDefault="00B867BC" w:rsidP="00B867BC">
      <w:pPr>
        <w:ind w:left="360"/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Total_Transaction_Amount DESC</w:t>
      </w:r>
    </w:p>
    <w:p w14:paraId="799CD7C6" w14:textId="77777777" w:rsidR="009B7DDE" w:rsidRDefault="009B7DDE" w:rsidP="00B867BC">
      <w:pPr>
        <w:ind w:left="360"/>
        <w:rPr>
          <w:color w:val="156082" w:themeColor="accent1"/>
          <w:sz w:val="24"/>
          <w:szCs w:val="24"/>
        </w:rPr>
      </w:pPr>
    </w:p>
    <w:p w14:paraId="7D2E49C9" w14:textId="77777777" w:rsidR="009B7DDE" w:rsidRDefault="009B7DDE" w:rsidP="00B867BC">
      <w:pPr>
        <w:ind w:left="360"/>
        <w:rPr>
          <w:color w:val="156082" w:themeColor="accent1"/>
          <w:sz w:val="24"/>
          <w:szCs w:val="24"/>
        </w:rPr>
      </w:pPr>
    </w:p>
    <w:p w14:paraId="4EA3F8DD" w14:textId="77777777" w:rsidR="009B7DDE" w:rsidRDefault="009B7DDE" w:rsidP="00B867BC">
      <w:pPr>
        <w:ind w:left="360"/>
        <w:rPr>
          <w:color w:val="156082" w:themeColor="accent1"/>
          <w:sz w:val="24"/>
          <w:szCs w:val="24"/>
        </w:rPr>
      </w:pPr>
    </w:p>
    <w:p w14:paraId="20AA0179" w14:textId="77777777" w:rsidR="009B7DDE" w:rsidRDefault="009B7DDE" w:rsidP="00B867BC">
      <w:pPr>
        <w:ind w:left="360"/>
        <w:rPr>
          <w:color w:val="156082" w:themeColor="accent1"/>
          <w:sz w:val="24"/>
          <w:szCs w:val="24"/>
        </w:rPr>
      </w:pPr>
    </w:p>
    <w:p w14:paraId="7470AC97" w14:textId="77777777" w:rsidR="009B7DDE" w:rsidRDefault="009B7DDE" w:rsidP="00B867BC">
      <w:pPr>
        <w:ind w:left="360"/>
        <w:rPr>
          <w:color w:val="156082" w:themeColor="accent1"/>
          <w:sz w:val="24"/>
          <w:szCs w:val="24"/>
        </w:rPr>
      </w:pPr>
    </w:p>
    <w:p w14:paraId="30149D4D" w14:textId="77777777" w:rsidR="009B7DDE" w:rsidRPr="009B7DDE" w:rsidRDefault="009B7DDE" w:rsidP="00B867BC">
      <w:pPr>
        <w:ind w:left="360"/>
        <w:rPr>
          <w:color w:val="156082" w:themeColor="accent1"/>
          <w:sz w:val="24"/>
          <w:szCs w:val="24"/>
        </w:rPr>
      </w:pPr>
    </w:p>
    <w:p w14:paraId="5D36439D" w14:textId="77777777" w:rsidR="00B867BC" w:rsidRPr="009B7DDE" w:rsidRDefault="00B867BC" w:rsidP="00B867BC">
      <w:pPr>
        <w:ind w:left="360"/>
        <w:rPr>
          <w:color w:val="156082" w:themeColor="accent1"/>
          <w:sz w:val="24"/>
          <w:szCs w:val="24"/>
        </w:rPr>
      </w:pPr>
    </w:p>
    <w:p w14:paraId="1DFB2CE8" w14:textId="77777777" w:rsidR="00B867BC" w:rsidRPr="009B7DDE" w:rsidRDefault="00B867BC" w:rsidP="00B867BC">
      <w:pPr>
        <w:ind w:left="360"/>
        <w:rPr>
          <w:color w:val="156082" w:themeColor="accent1"/>
          <w:sz w:val="24"/>
          <w:szCs w:val="24"/>
        </w:rPr>
      </w:pPr>
    </w:p>
    <w:p w14:paraId="03FE7E3F" w14:textId="29CA8CBC" w:rsidR="00BC7AA7" w:rsidRPr="009B7DDE" w:rsidRDefault="00BC7AA7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  <w:r w:rsidRPr="009B7DDE">
        <w:rPr>
          <w:b/>
          <w:bCs/>
          <w:color w:val="C00000"/>
          <w:sz w:val="48"/>
          <w:szCs w:val="48"/>
          <w:u w:val="single"/>
        </w:rPr>
        <w:t>Time and Transaction Patterns</w:t>
      </w:r>
    </w:p>
    <w:p w14:paraId="7FBD421C" w14:textId="77777777" w:rsidR="00B867BC" w:rsidRPr="009B7DDE" w:rsidRDefault="00B867BC" w:rsidP="00BC7AA7">
      <w:pPr>
        <w:rPr>
          <w:color w:val="000000" w:themeColor="text1"/>
          <w:sz w:val="24"/>
          <w:szCs w:val="24"/>
        </w:rPr>
      </w:pPr>
    </w:p>
    <w:p w14:paraId="29A6905F" w14:textId="1AFC2858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are the peak hours, days, or months for transactions</w:t>
      </w:r>
      <w:r w:rsidR="00045335" w:rsidRPr="009B7DDE">
        <w:rPr>
          <w:color w:val="000000" w:themeColor="text1"/>
          <w:sz w:val="24"/>
          <w:szCs w:val="24"/>
        </w:rPr>
        <w:t xml:space="preserve"> based on tran</w:t>
      </w:r>
      <w:r w:rsidR="008244C8" w:rsidRPr="009B7DDE">
        <w:rPr>
          <w:color w:val="000000" w:themeColor="text1"/>
          <w:sz w:val="24"/>
          <w:szCs w:val="24"/>
        </w:rPr>
        <w:t>s_date_trans_time</w:t>
      </w:r>
      <w:r w:rsidRPr="009B7DDE">
        <w:rPr>
          <w:color w:val="000000" w:themeColor="text1"/>
          <w:sz w:val="24"/>
          <w:szCs w:val="24"/>
        </w:rPr>
        <w:t>?</w:t>
      </w:r>
    </w:p>
    <w:p w14:paraId="5595F8B3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</w:p>
    <w:p w14:paraId="711EB324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41CB5A00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DATEPART(HOUR, trans_date_trans_time) AS Hour,</w:t>
      </w:r>
    </w:p>
    <w:p w14:paraId="31487776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DATEPART(DAY, trans_date_trans_time) AS Day,</w:t>
      </w:r>
    </w:p>
    <w:p w14:paraId="441BABF4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DATEPART(MONTH, trans_date_trans_time) AS Month,</w:t>
      </w:r>
    </w:p>
    <w:p w14:paraId="74A0916B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AS Total_Transaction</w:t>
      </w:r>
    </w:p>
    <w:p w14:paraId="4EF7B7A5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FROM </w:t>
      </w:r>
    </w:p>
    <w:p w14:paraId="104D25DD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[Financial_Data_Analysis].[dbo].[credit_card_transactions]</w:t>
      </w:r>
    </w:p>
    <w:p w14:paraId="7AB2387E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GROUP BY </w:t>
      </w:r>
    </w:p>
    <w:p w14:paraId="222E363B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DATEPART(HOUR, trans_date_trans_time),</w:t>
      </w:r>
    </w:p>
    <w:p w14:paraId="61E34408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DATEPART(DAY, trans_date_trans_time),</w:t>
      </w:r>
    </w:p>
    <w:p w14:paraId="66B5D580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DATEPART(MONTH, trans_date_trans_time)</w:t>
      </w:r>
    </w:p>
    <w:p w14:paraId="68CC6D3C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ORDER BY </w:t>
      </w:r>
    </w:p>
    <w:p w14:paraId="0587798E" w14:textId="77777777" w:rsidR="00395BDB" w:rsidRPr="009B7DDE" w:rsidRDefault="00395BDB" w:rsidP="00395BD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Month DESC, Day DESC, Hour DESC, Total_Transaction DESC;</w:t>
      </w:r>
    </w:p>
    <w:p w14:paraId="5940598E" w14:textId="77777777" w:rsidR="00395BDB" w:rsidRPr="009B7DDE" w:rsidRDefault="00395BDB" w:rsidP="00395BDB">
      <w:pPr>
        <w:rPr>
          <w:color w:val="000000" w:themeColor="text1"/>
          <w:sz w:val="24"/>
          <w:szCs w:val="24"/>
        </w:rPr>
      </w:pPr>
    </w:p>
    <w:p w14:paraId="09BECE19" w14:textId="274C7B26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Are there temporal patterns in fraudulent transactions vs. legitimate ones?</w:t>
      </w:r>
    </w:p>
    <w:p w14:paraId="6C678510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</w:p>
    <w:p w14:paraId="1DFCC473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05094247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DATEPART(HOUR, trans_date_trans_time) AS Hour,</w:t>
      </w:r>
    </w:p>
    <w:p w14:paraId="4F4050BE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DATEPART(DAY, trans_date_trans_time) AS Day,</w:t>
      </w:r>
    </w:p>
    <w:p w14:paraId="716676A4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DATEPART(MONTH, trans_date_trans_time) AS Month,</w:t>
      </w:r>
    </w:p>
    <w:p w14:paraId="02E267D2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SUM(CASE WHEN is_fraud = 1 THEN 1 ELSE 0 END) AS Fraudulent_Transactions,</w:t>
      </w:r>
    </w:p>
    <w:p w14:paraId="42B588AE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SUM(CASE WHEN is_fraud = 0 THEN 1 ELSE 0 END) AS Legitimate_Transactions,</w:t>
      </w:r>
    </w:p>
    <w:p w14:paraId="49494731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COUNT(*) AS Total_Transactions</w:t>
      </w:r>
    </w:p>
    <w:p w14:paraId="1B3CF453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 [Financial_Data_Analysis].[dbo].[credit_card_transactions]</w:t>
      </w:r>
    </w:p>
    <w:p w14:paraId="0C75DF9C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DATEPART(HOUR, trans_date_trans_time),</w:t>
      </w:r>
    </w:p>
    <w:p w14:paraId="211013C7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DATEPART(DAY, trans_date_trans_time),</w:t>
      </w:r>
    </w:p>
    <w:p w14:paraId="00D3844D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DATEPART(MONTH, trans_date_trans_time)</w:t>
      </w:r>
    </w:p>
    <w:p w14:paraId="7884951E" w14:textId="4D872AA1" w:rsidR="006E5C04" w:rsidRPr="009B7DDE" w:rsidRDefault="006E5C04" w:rsidP="006E5C04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Month ASC, Day ASC, Hour ASC;</w:t>
      </w:r>
    </w:p>
    <w:p w14:paraId="6515FCB4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</w:p>
    <w:p w14:paraId="049D6D84" w14:textId="77777777" w:rsidR="006E5C04" w:rsidRPr="009B7DDE" w:rsidRDefault="006E5C04" w:rsidP="006E5C04">
      <w:pPr>
        <w:rPr>
          <w:color w:val="156082" w:themeColor="accent1"/>
          <w:sz w:val="24"/>
          <w:szCs w:val="24"/>
        </w:rPr>
      </w:pPr>
    </w:p>
    <w:p w14:paraId="59E890ED" w14:textId="3B36A85D" w:rsidR="00BC7AA7" w:rsidRPr="009B7DDE" w:rsidRDefault="00BC7AA7" w:rsidP="00BC7AA7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Revenue and Expense Trends</w:t>
      </w:r>
    </w:p>
    <w:p w14:paraId="7439D1E3" w14:textId="77777777" w:rsidR="006E5C04" w:rsidRPr="009B7DDE" w:rsidRDefault="006E5C04" w:rsidP="00BC7AA7">
      <w:pPr>
        <w:rPr>
          <w:color w:val="000000" w:themeColor="text1"/>
          <w:sz w:val="24"/>
          <w:szCs w:val="24"/>
        </w:rPr>
      </w:pPr>
    </w:p>
    <w:p w14:paraId="4526A2BB" w14:textId="52A10185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is the average transaction amount</w:t>
      </w:r>
      <w:r w:rsidR="00B245F7" w:rsidRPr="009B7DDE">
        <w:rPr>
          <w:color w:val="000000" w:themeColor="text1"/>
          <w:sz w:val="24"/>
          <w:szCs w:val="24"/>
        </w:rPr>
        <w:t>(amt)</w:t>
      </w:r>
      <w:r w:rsidRPr="009B7DDE">
        <w:rPr>
          <w:color w:val="000000" w:themeColor="text1"/>
          <w:sz w:val="24"/>
          <w:szCs w:val="24"/>
        </w:rPr>
        <w:t xml:space="preserve"> per category</w:t>
      </w:r>
      <w:r w:rsidR="00B245F7" w:rsidRPr="009B7DDE">
        <w:rPr>
          <w:color w:val="000000" w:themeColor="text1"/>
          <w:sz w:val="24"/>
          <w:szCs w:val="24"/>
        </w:rPr>
        <w:t>(category)</w:t>
      </w:r>
      <w:r w:rsidRPr="009B7DDE">
        <w:rPr>
          <w:color w:val="000000" w:themeColor="text1"/>
          <w:sz w:val="24"/>
          <w:szCs w:val="24"/>
        </w:rPr>
        <w:t>, and which categories generate the most revenue?</w:t>
      </w:r>
    </w:p>
    <w:p w14:paraId="14A6AADA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</w:p>
    <w:p w14:paraId="21E68E7E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24F53AFC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category, </w:t>
      </w:r>
    </w:p>
    <w:p w14:paraId="6EE4ACC3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AVG(amt) AS Average_Transaction_Amount,</w:t>
      </w:r>
    </w:p>
    <w:p w14:paraId="55C49F29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AS Total_Revenue</w:t>
      </w:r>
    </w:p>
    <w:p w14:paraId="731ADE81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 [Financial_Data_Analysis].[dbo].[credit_card_transactions]</w:t>
      </w:r>
    </w:p>
    <w:p w14:paraId="68D6E94E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 category</w:t>
      </w:r>
    </w:p>
    <w:p w14:paraId="5E856052" w14:textId="17C14BA7" w:rsidR="00553CF3" w:rsidRPr="009B7DDE" w:rsidRDefault="00553CF3" w:rsidP="00553CF3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 Total_Revenue DESC;</w:t>
      </w:r>
    </w:p>
    <w:p w14:paraId="037FB925" w14:textId="77777777" w:rsidR="00553CF3" w:rsidRPr="009B7DDE" w:rsidRDefault="00553CF3" w:rsidP="00553CF3">
      <w:pPr>
        <w:rPr>
          <w:color w:val="156082" w:themeColor="accent1"/>
          <w:sz w:val="24"/>
          <w:szCs w:val="24"/>
        </w:rPr>
      </w:pPr>
    </w:p>
    <w:p w14:paraId="300FCFEC" w14:textId="47CF2B16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are the trends in spending across different job types</w:t>
      </w:r>
      <w:r w:rsidR="00B05142" w:rsidRPr="009B7DDE">
        <w:rPr>
          <w:color w:val="000000" w:themeColor="text1"/>
          <w:sz w:val="24"/>
          <w:szCs w:val="24"/>
        </w:rPr>
        <w:t>(job)</w:t>
      </w:r>
      <w:r w:rsidRPr="009B7DDE">
        <w:rPr>
          <w:color w:val="000000" w:themeColor="text1"/>
          <w:sz w:val="24"/>
          <w:szCs w:val="24"/>
        </w:rPr>
        <w:t xml:space="preserve"> and geographic locations</w:t>
      </w:r>
      <w:r w:rsidR="00B05142" w:rsidRPr="009B7DDE">
        <w:rPr>
          <w:color w:val="000000" w:themeColor="text1"/>
          <w:sz w:val="24"/>
          <w:szCs w:val="24"/>
        </w:rPr>
        <w:t>(state,city)</w:t>
      </w:r>
      <w:r w:rsidRPr="009B7DDE">
        <w:rPr>
          <w:color w:val="000000" w:themeColor="text1"/>
          <w:sz w:val="24"/>
          <w:szCs w:val="24"/>
        </w:rPr>
        <w:t>?</w:t>
      </w:r>
    </w:p>
    <w:p w14:paraId="09236B23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</w:p>
    <w:p w14:paraId="07DDE472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6691A834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job AS Job, </w:t>
      </w:r>
    </w:p>
    <w:p w14:paraId="7CEEB4F8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state AS State, </w:t>
      </w:r>
    </w:p>
    <w:p w14:paraId="6CA18561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city AS City, </w:t>
      </w:r>
    </w:p>
    <w:p w14:paraId="0B86BAAD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AS Total_Amount_Spent,</w:t>
      </w:r>
    </w:p>
    <w:p w14:paraId="4AB429A2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COUNT(*) AS Total_Transactions</w:t>
      </w:r>
    </w:p>
    <w:p w14:paraId="7CADFAD3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 [Financial_Data_Analysis].[dbo].[credit_card_transactions]</w:t>
      </w:r>
    </w:p>
    <w:p w14:paraId="397C5BBA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job, state, city</w:t>
      </w:r>
    </w:p>
    <w:p w14:paraId="0AA80B01" w14:textId="72D7B7C6" w:rsidR="00D70E89" w:rsidRPr="009B7DDE" w:rsidRDefault="00D70E89" w:rsidP="00D70E8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Total_Amount_Spent DESC;</w:t>
      </w:r>
    </w:p>
    <w:p w14:paraId="3A1662CD" w14:textId="77777777" w:rsidR="00D70E89" w:rsidRPr="009B7DDE" w:rsidRDefault="00D70E89" w:rsidP="00D70E89">
      <w:pPr>
        <w:rPr>
          <w:color w:val="156082" w:themeColor="accent1"/>
          <w:sz w:val="24"/>
          <w:szCs w:val="24"/>
        </w:rPr>
      </w:pPr>
    </w:p>
    <w:p w14:paraId="3AC7FF11" w14:textId="64D29EEB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Analyze transaction data</w:t>
      </w:r>
      <w:r w:rsidR="00B05142" w:rsidRPr="009B7DDE">
        <w:rPr>
          <w:color w:val="000000" w:themeColor="text1"/>
          <w:sz w:val="24"/>
          <w:szCs w:val="24"/>
        </w:rPr>
        <w:t>(unix_time)</w:t>
      </w:r>
      <w:r w:rsidRPr="009B7DDE">
        <w:rPr>
          <w:color w:val="000000" w:themeColor="text1"/>
          <w:sz w:val="24"/>
          <w:szCs w:val="24"/>
        </w:rPr>
        <w:t xml:space="preserve"> to identify seasonal or periodic spending trends.</w:t>
      </w:r>
    </w:p>
    <w:p w14:paraId="19BA9E1D" w14:textId="77777777" w:rsidR="00FA46A9" w:rsidRPr="009B7DDE" w:rsidRDefault="00FA46A9" w:rsidP="00FA46A9">
      <w:pPr>
        <w:rPr>
          <w:color w:val="156082" w:themeColor="accent1"/>
          <w:sz w:val="24"/>
          <w:szCs w:val="24"/>
        </w:rPr>
      </w:pPr>
    </w:p>
    <w:p w14:paraId="33CF00CF" w14:textId="77777777" w:rsidR="00FA46A9" w:rsidRPr="009B7DDE" w:rsidRDefault="00FA46A9" w:rsidP="00FA46A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275ECD5B" w14:textId="77777777" w:rsidR="00FA46A9" w:rsidRPr="009B7DDE" w:rsidRDefault="00FA46A9" w:rsidP="00FA46A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FORMAT(DATEADD(SECOND, unix_time, '1970-01-01'), 'yyyy-MM') AS YearMonth,</w:t>
      </w:r>
    </w:p>
    <w:p w14:paraId="7AF8F2D3" w14:textId="77777777" w:rsidR="00FA46A9" w:rsidRPr="009B7DDE" w:rsidRDefault="00FA46A9" w:rsidP="00FA46A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AS Total_Spending,</w:t>
      </w:r>
    </w:p>
    <w:p w14:paraId="3B886F88" w14:textId="77777777" w:rsidR="00FA46A9" w:rsidRPr="009B7DDE" w:rsidRDefault="00FA46A9" w:rsidP="00FA46A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COUNT(*) AS Total_Transactions</w:t>
      </w:r>
    </w:p>
    <w:p w14:paraId="7C2B7704" w14:textId="77777777" w:rsidR="00FA46A9" w:rsidRPr="009B7DDE" w:rsidRDefault="00FA46A9" w:rsidP="00FA46A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 [Financial_Data_Analysis].[dbo].[credit_card_transactions]</w:t>
      </w:r>
    </w:p>
    <w:p w14:paraId="2A81C0A7" w14:textId="77777777" w:rsidR="00FA46A9" w:rsidRPr="009B7DDE" w:rsidRDefault="00FA46A9" w:rsidP="00FA46A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FORMAT(DATEADD(SECOND, unix_time, '1970-01-01'), 'yyyy-MM')</w:t>
      </w:r>
    </w:p>
    <w:p w14:paraId="736BB80C" w14:textId="4EC8853C" w:rsidR="00FA46A9" w:rsidRPr="009B7DDE" w:rsidRDefault="00FA46A9" w:rsidP="00FA46A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YearMonth ASC;</w:t>
      </w:r>
    </w:p>
    <w:p w14:paraId="65BA27BB" w14:textId="77777777" w:rsidR="00FA46A9" w:rsidRPr="009B7DDE" w:rsidRDefault="00FA46A9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7172DB34" w14:textId="77777777" w:rsidR="00FA46A9" w:rsidRPr="009B7DDE" w:rsidRDefault="00FA46A9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6295C3E0" w14:textId="2040973D" w:rsidR="001E57BD" w:rsidRPr="009B7DDE" w:rsidRDefault="001E57BD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  <w:r w:rsidRPr="009B7DDE">
        <w:rPr>
          <w:b/>
          <w:bCs/>
          <w:color w:val="C00000"/>
          <w:sz w:val="48"/>
          <w:szCs w:val="48"/>
          <w:u w:val="single"/>
        </w:rPr>
        <w:t>Customer Behavior and Segmentation</w:t>
      </w:r>
    </w:p>
    <w:p w14:paraId="47CBC870" w14:textId="77777777" w:rsidR="00FA46A9" w:rsidRPr="009B7DDE" w:rsidRDefault="00FA46A9" w:rsidP="001E57BD">
      <w:pPr>
        <w:rPr>
          <w:color w:val="156082" w:themeColor="accent1"/>
          <w:sz w:val="24"/>
          <w:szCs w:val="24"/>
        </w:rPr>
      </w:pPr>
    </w:p>
    <w:p w14:paraId="4B2FE8FE" w14:textId="38A856BB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Can customers be segmented based on transaction behavior (e.g., frequency, amounts, categories) for targeted marketing?</w:t>
      </w:r>
    </w:p>
    <w:p w14:paraId="7FE730E9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</w:p>
    <w:p w14:paraId="45D58E5F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2CC39BF1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first AS FirstName, </w:t>
      </w:r>
    </w:p>
    <w:p w14:paraId="674246B0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last AS LastName, </w:t>
      </w:r>
    </w:p>
    <w:p w14:paraId="749EBB7B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COUNT(trans_num) AS Transaction_Frequency, </w:t>
      </w:r>
    </w:p>
    <w:p w14:paraId="088B4CF5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AS Total_Spent, </w:t>
      </w:r>
    </w:p>
    <w:p w14:paraId="6313FC70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MAX(amt) AS Max_Transaction_Amount</w:t>
      </w:r>
    </w:p>
    <w:p w14:paraId="10C83FB0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 [Financial_Data_Analysis].[dbo].[credit_card_transactions]</w:t>
      </w:r>
    </w:p>
    <w:p w14:paraId="6D400519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first, last</w:t>
      </w:r>
    </w:p>
    <w:p w14:paraId="7A68E62A" w14:textId="4C1078D5" w:rsidR="00B7061B" w:rsidRPr="009B7DDE" w:rsidRDefault="00B7061B" w:rsidP="00B7061B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Total_Spent DESC;</w:t>
      </w:r>
    </w:p>
    <w:p w14:paraId="181BC4DA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</w:p>
    <w:p w14:paraId="639779CE" w14:textId="77777777" w:rsidR="00B7061B" w:rsidRPr="009B7DDE" w:rsidRDefault="00B7061B" w:rsidP="00B7061B">
      <w:pPr>
        <w:rPr>
          <w:color w:val="156082" w:themeColor="accent1"/>
          <w:sz w:val="24"/>
          <w:szCs w:val="24"/>
        </w:rPr>
      </w:pPr>
    </w:p>
    <w:p w14:paraId="77D845D3" w14:textId="21DB63A5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is the lifetime value of customers based on their total transactions</w:t>
      </w:r>
      <w:r w:rsidR="00E75572" w:rsidRPr="009B7DDE">
        <w:rPr>
          <w:color w:val="000000" w:themeColor="text1"/>
          <w:sz w:val="24"/>
          <w:szCs w:val="24"/>
        </w:rPr>
        <w:t>(amt)</w:t>
      </w:r>
      <w:r w:rsidRPr="009B7DDE">
        <w:rPr>
          <w:color w:val="000000" w:themeColor="text1"/>
          <w:sz w:val="24"/>
          <w:szCs w:val="24"/>
        </w:rPr>
        <w:t xml:space="preserve"> and frequency?</w:t>
      </w:r>
    </w:p>
    <w:p w14:paraId="7DD6934A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</w:p>
    <w:p w14:paraId="66089C38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735E0561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first AS FirstName, </w:t>
      </w:r>
    </w:p>
    <w:p w14:paraId="79014FCC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last AS LastName, </w:t>
      </w:r>
    </w:p>
    <w:p w14:paraId="425F4529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AS Total_Spent, </w:t>
      </w:r>
    </w:p>
    <w:p w14:paraId="5BED2011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COUNT(*) AS Transaction_Frequency,</w:t>
      </w:r>
    </w:p>
    <w:p w14:paraId="32F414C7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AVG(amt) AS Average_Spending_Per_Transaction,</w:t>
      </w:r>
    </w:p>
    <w:p w14:paraId="58CDDFA6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/ COUNT(*) AS Lifetime_Value</w:t>
      </w:r>
    </w:p>
    <w:p w14:paraId="6D09B679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[Financial_Data_Analysis].[dbo].[credit_card_transactions]</w:t>
      </w:r>
    </w:p>
    <w:p w14:paraId="28AA31A0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first, last</w:t>
      </w:r>
    </w:p>
    <w:p w14:paraId="5CB8D412" w14:textId="243E8FBC" w:rsidR="004F4BD9" w:rsidRPr="009B7DDE" w:rsidRDefault="004F4BD9" w:rsidP="004F4BD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Lifetime_Value DESC;</w:t>
      </w:r>
    </w:p>
    <w:p w14:paraId="539DB870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</w:p>
    <w:p w14:paraId="3BE0503B" w14:textId="77777777" w:rsidR="004F4BD9" w:rsidRPr="009B7DDE" w:rsidRDefault="004F4BD9" w:rsidP="004F4BD9">
      <w:pPr>
        <w:rPr>
          <w:color w:val="156082" w:themeColor="accent1"/>
          <w:sz w:val="24"/>
          <w:szCs w:val="24"/>
        </w:rPr>
      </w:pPr>
    </w:p>
    <w:p w14:paraId="10A1A1B7" w14:textId="764E3378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Are there correlations between customer demographics</w:t>
      </w:r>
      <w:r w:rsidR="00BA314B" w:rsidRPr="009B7DDE">
        <w:rPr>
          <w:color w:val="000000" w:themeColor="text1"/>
          <w:sz w:val="24"/>
          <w:szCs w:val="24"/>
        </w:rPr>
        <w:t>(gender,age,job)</w:t>
      </w:r>
      <w:r w:rsidRPr="009B7DDE">
        <w:rPr>
          <w:color w:val="000000" w:themeColor="text1"/>
          <w:sz w:val="24"/>
          <w:szCs w:val="24"/>
        </w:rPr>
        <w:t xml:space="preserve"> and spending habits?</w:t>
      </w:r>
    </w:p>
    <w:p w14:paraId="1878328E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</w:p>
    <w:p w14:paraId="6B8344DD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25F5D197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Gender,</w:t>
      </w:r>
    </w:p>
    <w:p w14:paraId="627658B5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job AS Occupation,</w:t>
      </w:r>
    </w:p>
    <w:p w14:paraId="71360333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DATEDIFF(YEAR, dob, GETDATE()) AS Age,</w:t>
      </w:r>
    </w:p>
    <w:p w14:paraId="4025A780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COUNT(*) AS Transaction_Frequency,</w:t>
      </w:r>
    </w:p>
    <w:p w14:paraId="7F97A998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SUM(amt) AS Total_Spent,</w:t>
      </w:r>
    </w:p>
    <w:p w14:paraId="78523316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AVG(amt) AS Average_Spending</w:t>
      </w:r>
    </w:p>
    <w:p w14:paraId="047ED166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 [Financial_Data_Analysis].[dbo].[credit_card_transactions]</w:t>
      </w:r>
    </w:p>
    <w:p w14:paraId="1033FA05" w14:textId="77777777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gender, job, DATEDIFF(YEAR, dob, GETDATE())</w:t>
      </w:r>
    </w:p>
    <w:p w14:paraId="738F5797" w14:textId="350B3BA1" w:rsidR="00456C09" w:rsidRPr="009B7DDE" w:rsidRDefault="00456C09" w:rsidP="00456C09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Total_Spent DESC;</w:t>
      </w:r>
    </w:p>
    <w:p w14:paraId="0BA4811D" w14:textId="77777777" w:rsidR="00456C09" w:rsidRPr="009B7DDE" w:rsidRDefault="00456C09" w:rsidP="009B7DDE">
      <w:pPr>
        <w:jc w:val="center"/>
        <w:rPr>
          <w:color w:val="156082" w:themeColor="accent1"/>
          <w:sz w:val="24"/>
          <w:szCs w:val="24"/>
        </w:rPr>
      </w:pPr>
    </w:p>
    <w:p w14:paraId="5E6603E6" w14:textId="7688B872" w:rsidR="001E57BD" w:rsidRPr="009B7DDE" w:rsidRDefault="001E57BD" w:rsidP="009B7DDE">
      <w:pPr>
        <w:jc w:val="center"/>
        <w:rPr>
          <w:b/>
          <w:bCs/>
          <w:color w:val="C00000"/>
          <w:sz w:val="48"/>
          <w:szCs w:val="48"/>
          <w:u w:val="single"/>
        </w:rPr>
      </w:pPr>
      <w:r w:rsidRPr="009B7DDE">
        <w:rPr>
          <w:b/>
          <w:bCs/>
          <w:color w:val="C00000"/>
          <w:sz w:val="48"/>
          <w:szCs w:val="48"/>
          <w:u w:val="single"/>
        </w:rPr>
        <w:t>Risk Assessment</w:t>
      </w:r>
    </w:p>
    <w:p w14:paraId="4CFA1A72" w14:textId="77777777" w:rsidR="00456C09" w:rsidRPr="009B7DDE" w:rsidRDefault="00456C09" w:rsidP="001E57BD">
      <w:pPr>
        <w:rPr>
          <w:color w:val="000000" w:themeColor="text1"/>
          <w:sz w:val="24"/>
          <w:szCs w:val="24"/>
        </w:rPr>
      </w:pPr>
    </w:p>
    <w:p w14:paraId="117AEEEC" w14:textId="632A85D7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>What are the characteristics of transactions with high fraud risk based on data points like transaction amount, geolocation, and merchant category?</w:t>
      </w:r>
    </w:p>
    <w:p w14:paraId="07DD9D65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5BEBD174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category AS Merchant_Category,</w:t>
      </w:r>
    </w:p>
    <w:p w14:paraId="00CF3DF7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state AS State,</w:t>
      </w:r>
    </w:p>
    <w:p w14:paraId="2988D2A5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city AS City,</w:t>
      </w:r>
    </w:p>
    <w:p w14:paraId="0105DA57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AVG(amt) AS Average_Transaction_Amount,</w:t>
      </w:r>
    </w:p>
    <w:p w14:paraId="5895E4C7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MAX(amt) AS Highest_Transaction_Amount,</w:t>
      </w:r>
    </w:p>
    <w:p w14:paraId="09768C16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SUM(CASE WHEN is_fraud = 1 THEN 1 ELSE 0 END) AS Fraudulent_Transactions</w:t>
      </w:r>
    </w:p>
    <w:p w14:paraId="23E8F0E6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[Financial_Data_Analysis].[dbo].[credit_card_transactions]</w:t>
      </w:r>
    </w:p>
    <w:p w14:paraId="3A6E7747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category, state, city</w:t>
      </w:r>
    </w:p>
    <w:p w14:paraId="13D0D68C" w14:textId="3AE2C2D3" w:rsidR="00206782" w:rsidRPr="009B7DDE" w:rsidRDefault="00206782" w:rsidP="00206782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Fraudulent_Transactions DESC;</w:t>
      </w:r>
    </w:p>
    <w:p w14:paraId="43F1FFC3" w14:textId="77777777" w:rsidR="00206782" w:rsidRPr="009B7DDE" w:rsidRDefault="00206782" w:rsidP="00206782">
      <w:pPr>
        <w:rPr>
          <w:color w:val="156082" w:themeColor="accent1"/>
          <w:sz w:val="24"/>
          <w:szCs w:val="24"/>
        </w:rPr>
      </w:pPr>
    </w:p>
    <w:p w14:paraId="2A94E274" w14:textId="25C40A22" w:rsidR="003A7880" w:rsidRPr="009B7DDE" w:rsidRDefault="003A7880" w:rsidP="003A7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B7DDE">
        <w:rPr>
          <w:color w:val="000000" w:themeColor="text1"/>
          <w:sz w:val="24"/>
          <w:szCs w:val="24"/>
        </w:rPr>
        <w:t xml:space="preserve">Are there particular combinations of customer attributes </w:t>
      </w:r>
      <w:r w:rsidR="00E42F6E" w:rsidRPr="009B7DDE">
        <w:rPr>
          <w:color w:val="000000" w:themeColor="text1"/>
          <w:sz w:val="24"/>
          <w:szCs w:val="24"/>
        </w:rPr>
        <w:t xml:space="preserve">(e.g., job,city,state) </w:t>
      </w:r>
      <w:r w:rsidRPr="009B7DDE">
        <w:rPr>
          <w:color w:val="000000" w:themeColor="text1"/>
          <w:sz w:val="24"/>
          <w:szCs w:val="24"/>
        </w:rPr>
        <w:t>linked to higher fraud rates or specific transaction patterns?</w:t>
      </w:r>
    </w:p>
    <w:p w14:paraId="2C8F3492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SELECT </w:t>
      </w:r>
    </w:p>
    <w:p w14:paraId="0CE0828F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job AS Job, </w:t>
      </w:r>
    </w:p>
    <w:p w14:paraId="1BFD604C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city AS City, </w:t>
      </w:r>
    </w:p>
    <w:p w14:paraId="62640DDD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state AS State,</w:t>
      </w:r>
    </w:p>
    <w:p w14:paraId="3374B15A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COUNT(*) AS Total_Transactions,</w:t>
      </w:r>
    </w:p>
    <w:p w14:paraId="1EC489E9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SUM(CASE WHEN is_fraud = 1 THEN 1 ELSE 0 END) AS Fraudulent_Transactions,</w:t>
      </w:r>
    </w:p>
    <w:p w14:paraId="74EB7CAB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SUM(CASE WHEN is_fraud = 0 THEN 1 ELSE 0 END) AS Legitimate_Transactions,</w:t>
      </w:r>
    </w:p>
    <w:p w14:paraId="091AA1D6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 xml:space="preserve">    ROUND(100.0 * SUM(CASE WHEN is_fraud = 1 THEN 1 ELSE 0 END) / COUNT(*), 2) AS Fraud_Percentage</w:t>
      </w:r>
    </w:p>
    <w:p w14:paraId="5DBF5001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FROM  [Financial_Data_Analysis].[dbo].[credit_card_transactions]</w:t>
      </w:r>
    </w:p>
    <w:p w14:paraId="0F6D1839" w14:textId="77777777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GROUP BY job, city, state</w:t>
      </w:r>
    </w:p>
    <w:p w14:paraId="23A2C112" w14:textId="6746FEB9" w:rsidR="007F2706" w:rsidRPr="009B7DDE" w:rsidRDefault="007F2706" w:rsidP="007F2706">
      <w:pPr>
        <w:rPr>
          <w:color w:val="156082" w:themeColor="accent1"/>
          <w:sz w:val="24"/>
          <w:szCs w:val="24"/>
        </w:rPr>
      </w:pPr>
      <w:r w:rsidRPr="009B7DDE">
        <w:rPr>
          <w:color w:val="156082" w:themeColor="accent1"/>
          <w:sz w:val="24"/>
          <w:szCs w:val="24"/>
        </w:rPr>
        <w:t>ORDER BY Fraudulent_Transactions DESC, Fraud_Percentage DESC;</w:t>
      </w:r>
    </w:p>
    <w:sectPr w:rsidR="007F2706" w:rsidRPr="009B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37D53"/>
    <w:multiLevelType w:val="hybridMultilevel"/>
    <w:tmpl w:val="540EF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156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urbhi Singh">
    <w15:presenceInfo w15:providerId="Windows Live" w15:userId="5bf75bf11e9ef2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91"/>
    <w:rsid w:val="00002D7C"/>
    <w:rsid w:val="00045335"/>
    <w:rsid w:val="00056889"/>
    <w:rsid w:val="00114CDF"/>
    <w:rsid w:val="001157A9"/>
    <w:rsid w:val="00130891"/>
    <w:rsid w:val="001E57BD"/>
    <w:rsid w:val="00206782"/>
    <w:rsid w:val="0026286A"/>
    <w:rsid w:val="00394F53"/>
    <w:rsid w:val="00395BDB"/>
    <w:rsid w:val="003A7880"/>
    <w:rsid w:val="00432B18"/>
    <w:rsid w:val="004338E9"/>
    <w:rsid w:val="00437096"/>
    <w:rsid w:val="00456C09"/>
    <w:rsid w:val="0047133D"/>
    <w:rsid w:val="004F4BD9"/>
    <w:rsid w:val="00533535"/>
    <w:rsid w:val="0053471D"/>
    <w:rsid w:val="00553CF3"/>
    <w:rsid w:val="006D555B"/>
    <w:rsid w:val="006E5C04"/>
    <w:rsid w:val="00753B85"/>
    <w:rsid w:val="00754C91"/>
    <w:rsid w:val="0077482D"/>
    <w:rsid w:val="0078252A"/>
    <w:rsid w:val="007932A0"/>
    <w:rsid w:val="007B1F9F"/>
    <w:rsid w:val="007C3DF4"/>
    <w:rsid w:val="007F2706"/>
    <w:rsid w:val="00823339"/>
    <w:rsid w:val="008244C8"/>
    <w:rsid w:val="00850339"/>
    <w:rsid w:val="00896883"/>
    <w:rsid w:val="008D43C1"/>
    <w:rsid w:val="008E58C0"/>
    <w:rsid w:val="009B7DDE"/>
    <w:rsid w:val="009D316F"/>
    <w:rsid w:val="00A648F9"/>
    <w:rsid w:val="00AC1BFA"/>
    <w:rsid w:val="00B0255A"/>
    <w:rsid w:val="00B05142"/>
    <w:rsid w:val="00B1135C"/>
    <w:rsid w:val="00B21C12"/>
    <w:rsid w:val="00B245F7"/>
    <w:rsid w:val="00B417D1"/>
    <w:rsid w:val="00B52E02"/>
    <w:rsid w:val="00B7061B"/>
    <w:rsid w:val="00B856EC"/>
    <w:rsid w:val="00B867BC"/>
    <w:rsid w:val="00B916EC"/>
    <w:rsid w:val="00BA314B"/>
    <w:rsid w:val="00BC7AA7"/>
    <w:rsid w:val="00CC7012"/>
    <w:rsid w:val="00CE1CEA"/>
    <w:rsid w:val="00D70E89"/>
    <w:rsid w:val="00DC0889"/>
    <w:rsid w:val="00E21C97"/>
    <w:rsid w:val="00E42053"/>
    <w:rsid w:val="00E42F6E"/>
    <w:rsid w:val="00E75572"/>
    <w:rsid w:val="00EA2635"/>
    <w:rsid w:val="00EC2634"/>
    <w:rsid w:val="00F31213"/>
    <w:rsid w:val="00F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8B4C"/>
  <w15:chartTrackingRefBased/>
  <w15:docId w15:val="{987CA5AC-E901-4CC7-817B-85E76D27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14C2-7E3C-4C70-839A-7035E467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Singh</dc:creator>
  <cp:keywords/>
  <dc:description/>
  <cp:lastModifiedBy>Surbhi Singh</cp:lastModifiedBy>
  <cp:revision>3</cp:revision>
  <dcterms:created xsi:type="dcterms:W3CDTF">2025-07-07T08:14:00Z</dcterms:created>
  <dcterms:modified xsi:type="dcterms:W3CDTF">2025-07-07T08:21:00Z</dcterms:modified>
</cp:coreProperties>
</file>